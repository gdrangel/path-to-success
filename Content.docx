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u72vzxv91sx" w:id="0"/>
      <w:bookmarkEnd w:id="0"/>
      <w:r w:rsidDel="00000000" w:rsidR="00000000" w:rsidRPr="00000000">
        <w:rPr>
          <w:rtl w:val="0"/>
        </w:rPr>
        <w:t xml:space="preserve">Path to Success</w:t>
      </w:r>
      <w:ins w:author="" w:id="0">
        <w:r w:rsidDel="00000000" w:rsidR="00000000" w:rsidRPr="00000000">
          <w:rPr>
            <w:rtl w:val="0"/>
          </w:rPr>
          <w:t xml:space="preserve">&lt;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Unlock your full potential with personalized life coaching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6ba26gox8ab" w:id="1"/>
      <w:bookmarkEnd w:id="1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Our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Why Choose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Take the First 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b1zfs94vmdt" w:id="2"/>
      <w:bookmarkEnd w:id="2"/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4z5qq8ukadw" w:id="3"/>
      <w:bookmarkEnd w:id="3"/>
      <w:r w:rsidDel="00000000" w:rsidR="00000000" w:rsidRPr="00000000">
        <w:rPr>
          <w:rtl w:val="0"/>
        </w:rPr>
        <w:t xml:space="preserve">One-on-One Coaching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alt=”teal icon of a smiling face”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wwd3982siq36" w:id="4"/>
      <w:bookmarkEnd w:id="4"/>
      <w:r w:rsidDel="00000000" w:rsidR="00000000" w:rsidRPr="00000000">
        <w:rPr>
          <w:rtl w:val="0"/>
        </w:rPr>
        <w:t xml:space="preserve">Personal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Identify and overcome obstacles holding you back from living your best life. Whether it's building confidence, breaking bad habits, or discovering your true purpose, we'll work together to create a clear roadmap for success.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alt=”lavender icon of a briefcase”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oo1mvyw1yuhy" w:id="5"/>
      <w:bookmarkEnd w:id="5"/>
      <w:r w:rsidDel="00000000" w:rsidR="00000000" w:rsidRPr="00000000">
        <w:rPr>
          <w:rtl w:val="0"/>
        </w:rPr>
        <w:t xml:space="preserve">Career Coaching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Feeling stuck in your career? We'll help you clarify your goals, develop a plan for advancement, and build the skills needed to thrive in your professional life.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alt=”pink icon of a heart”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hk9zuih0n3jb" w:id="6"/>
      <w:bookmarkEnd w:id="6"/>
      <w:r w:rsidDel="00000000" w:rsidR="00000000" w:rsidRPr="00000000">
        <w:rPr>
          <w:rtl w:val="0"/>
        </w:rPr>
        <w:t xml:space="preserve">Relationship Coaching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Enhance your relationships with better communication, understanding, and empathy. Whether it's family, friends, or partners, we'll help you build stronger connections.</w:t>
      </w:r>
    </w:p>
    <w:p w:rsidR="00000000" w:rsidDel="00000000" w:rsidP="00000000" w:rsidRDefault="00000000" w:rsidRPr="00000000" w14:paraId="00000018">
      <w:pPr>
        <w:rPr>
          <w:ins w:author="Anna Prasongsy" w:id="1" w:date="2025-02-22T01:24:13Z"/>
        </w:rPr>
      </w:pPr>
      <w:ins w:author="Anna Prasongsy" w:id="1" w:date="2025-02-22T01:24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l5tzsyk0x5" w:id="7"/>
      <w:bookmarkEnd w:id="7"/>
      <w:r w:rsidDel="00000000" w:rsidR="00000000" w:rsidRPr="00000000">
        <w:rPr>
          <w:rtl w:val="0"/>
        </w:rPr>
        <w:t xml:space="preserve">Group Coaching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alt=”yellow icon of hands clasping”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1yh5xzrrll0a" w:id="8"/>
      <w:bookmarkEnd w:id="8"/>
      <w:r w:rsidDel="00000000" w:rsidR="00000000" w:rsidRPr="00000000">
        <w:rPr>
          <w:rtl w:val="0"/>
        </w:rPr>
        <w:t xml:space="preserve">Supportive Community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a group of like-minded individuals on a similar journey. Share experiences, gain insights, and grow together in a safe, supportive environment.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alt=”teal icon of a clock face”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z3kmyelv5pl7" w:id="9"/>
      <w:bookmarkEnd w:id="9"/>
      <w:r w:rsidDel="00000000" w:rsidR="00000000" w:rsidRPr="00000000">
        <w:rPr>
          <w:rtl w:val="0"/>
        </w:rPr>
        <w:t xml:space="preserve">Focused Sessions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Our group coaching sessions focus on specific themes such as confidence-building, time management, or work-life balance. Each session is designed to provide actionable takeaways that you can apply immediately.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1yx2al575p6" w:id="10"/>
      <w:bookmarkEnd w:id="10"/>
      <w:r w:rsidDel="00000000" w:rsidR="00000000" w:rsidRPr="00000000">
        <w:rPr>
          <w:rtl w:val="0"/>
        </w:rPr>
        <w:t xml:space="preserve">Workshops &amp; Seminars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alt=”lavender icon of text conversation”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of49rhmmrfma" w:id="11"/>
      <w:bookmarkEnd w:id="11"/>
      <w:r w:rsidDel="00000000" w:rsidR="00000000" w:rsidRPr="00000000">
        <w:rPr>
          <w:rtl w:val="0"/>
        </w:rPr>
        <w:t xml:space="preserve">Interactive Learning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Participate in our interactive workshops and seminars that cover a range of topics, from goal setting to stress management. These events are designed to provide practical tools and strategies that you can implement in your daily life.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22d9iw2qumjz" w:id="12"/>
      <w:bookmarkEnd w:id="12"/>
      <w:r w:rsidDel="00000000" w:rsidR="00000000" w:rsidRPr="00000000">
        <w:rPr>
          <w:rtl w:val="0"/>
        </w:rPr>
        <w:t xml:space="preserve">Online Courses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alt=”pink icon of a curly arrow”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hxijn717zo3d" w:id="13"/>
      <w:bookmarkEnd w:id="13"/>
      <w:r w:rsidDel="00000000" w:rsidR="00000000" w:rsidRPr="00000000">
        <w:rPr>
          <w:rtl w:val="0"/>
        </w:rPr>
        <w:t xml:space="preserve">Flexible Learning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Access our online courses at your convenience. With video lessons, downloadable resources, and exercises, you can learn at your own pace from the comfort of your home.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667t18v2squg" w:id="14"/>
      <w:bookmarkEnd w:id="14"/>
      <w:r w:rsidDel="00000000" w:rsidR="00000000" w:rsidRPr="00000000">
        <w:rPr>
          <w:rtl w:val="0"/>
        </w:rPr>
        <w:t xml:space="preserve">Why Choose Us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Approach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Proven Results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Supportive Environment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Options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m8yye5aoqd11" w:id="15"/>
      <w:bookmarkEnd w:id="15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4aalbgfqhfrb" w:id="16"/>
      <w:bookmarkEnd w:id="16"/>
      <w:r w:rsidDel="00000000" w:rsidR="00000000" w:rsidRPr="00000000">
        <w:rPr>
          <w:rtl w:val="0"/>
        </w:rPr>
        <w:t xml:space="preserve">One-on-One Coaching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Single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Monthly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$550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3-month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avyr8r5jmpdq" w:id="17"/>
      <w:bookmarkEnd w:id="17"/>
      <w:r w:rsidDel="00000000" w:rsidR="00000000" w:rsidRPr="00000000">
        <w:rPr>
          <w:rtl w:val="0"/>
        </w:rPr>
        <w:t xml:space="preserve">Group Coaching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Single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Monthly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oo7o8wxnxqbd" w:id="18"/>
      <w:bookmarkEnd w:id="18"/>
      <w:r w:rsidDel="00000000" w:rsidR="00000000" w:rsidRPr="00000000">
        <w:rPr>
          <w:rtl w:val="0"/>
        </w:rPr>
        <w:t xml:space="preserve">Workshops &amp; Seminars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Single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Seminar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ygu0cvriwxb0" w:id="19"/>
      <w:bookmarkEnd w:id="19"/>
      <w:r w:rsidDel="00000000" w:rsidR="00000000" w:rsidRPr="00000000">
        <w:rPr>
          <w:rtl w:val="0"/>
        </w:rPr>
        <w:t xml:space="preserve">Online Courses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Single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Webinar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qjo1wuldw14f" w:id="20"/>
      <w:bookmarkEnd w:id="20"/>
      <w:r w:rsidDel="00000000" w:rsidR="00000000" w:rsidRPr="00000000">
        <w:rPr>
          <w:rtl w:val="0"/>
        </w:rPr>
        <w:t xml:space="preserve">Take the First Step Today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Your journey to a more fulfilling life begins with a single step. Book a free 30-minute consultation today to discover how our coaching services can help you achieve your goals. Let's work together to create the life you've always dreamed of!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Schedule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Copyright 2024 </w:t>
      </w:r>
    </w:p>
    <w:p w:rsidR="00000000" w:rsidDel="00000000" w:rsidP="00000000" w:rsidRDefault="00000000" w:rsidRPr="00000000" w14:paraId="00000063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